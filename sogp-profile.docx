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BC9" w:rsidRPr="00621BC9" w:rsidRDefault="00621BC9" w:rsidP="00621BC9">
      <w:pPr>
        <w:spacing w:after="0"/>
        <w:jc w:val="both"/>
        <w:rPr>
          <w:b/>
        </w:rPr>
      </w:pPr>
      <w:r w:rsidRPr="00621BC9">
        <w:rPr>
          <w:b/>
        </w:rPr>
        <w:t>SCHOOL OF GOVERNMENT AND POLITICS (SOGP)</w:t>
      </w:r>
    </w:p>
    <w:p w:rsidR="008318F5" w:rsidRDefault="00052C8E" w:rsidP="00052C8E">
      <w:pPr>
        <w:jc w:val="both"/>
      </w:pPr>
      <w:r>
        <w:t xml:space="preserve">The School of Government and Politics (SOGP) has the overarching objective of creating a critical mass of leaders to drive strategies, policies and programmes that will help Nigeria to maximise her potential as well as enhance her </w:t>
      </w:r>
      <w:ins w:id="0" w:author="Victor Ordu" w:date="2019-03-20T13:32:00Z">
        <w:r w:rsidR="00B8649F">
          <w:t xml:space="preserve">global </w:t>
        </w:r>
      </w:ins>
      <w:r>
        <w:t>competitiveness</w:t>
      </w:r>
      <w:del w:id="1" w:author="Victor Ordu" w:date="2019-03-20T13:32:00Z">
        <w:r w:rsidDel="00B8649F">
          <w:delText xml:space="preserve"> in the comity of nations</w:delText>
        </w:r>
      </w:del>
      <w:r>
        <w:t>.</w:t>
      </w:r>
    </w:p>
    <w:p w:rsidR="00937D18" w:rsidRDefault="00052C8E" w:rsidP="00052C8E">
      <w:pPr>
        <w:jc w:val="both"/>
      </w:pPr>
      <w:r>
        <w:t xml:space="preserve">In response to the </w:t>
      </w:r>
      <w:ins w:id="2" w:author="Victor Ordu" w:date="2019-03-20T13:32:00Z">
        <w:r w:rsidR="00B8649F">
          <w:t xml:space="preserve">country’s </w:t>
        </w:r>
      </w:ins>
      <w:r>
        <w:t>seemingly intractable leadership crisis</w:t>
      </w:r>
      <w:del w:id="3" w:author="Victor Ordu" w:date="2019-03-20T13:32:00Z">
        <w:r w:rsidDel="00B8649F">
          <w:delText xml:space="preserve"> in Nigeria</w:delText>
        </w:r>
      </w:del>
      <w:r>
        <w:t>, SOGP exists to strengthen and expand leadership capacity as well as promote citizens engagement that results in an enlightened, empowered electorate.</w:t>
      </w:r>
    </w:p>
    <w:p w:rsidR="00937D18" w:rsidRDefault="00937D18" w:rsidP="00052C8E">
      <w:pPr>
        <w:jc w:val="both"/>
      </w:pPr>
      <w:r w:rsidRPr="00472E51">
        <w:rPr>
          <w:highlight w:val="yellow"/>
          <w:rPrChange w:id="4" w:author="Victor Ordu" w:date="2019-03-20T13:59:00Z">
            <w:rPr/>
          </w:rPrChange>
        </w:rPr>
        <w:t xml:space="preserve">The vision of the SOGP is to develop transformational leaders in the sphere of government and </w:t>
      </w:r>
      <w:r w:rsidR="00052C8E" w:rsidRPr="00472E51">
        <w:rPr>
          <w:highlight w:val="yellow"/>
          <w:rPrChange w:id="5" w:author="Victor Ordu" w:date="2019-03-20T13:59:00Z">
            <w:rPr/>
          </w:rPrChange>
        </w:rPr>
        <w:t>politics through</w:t>
      </w:r>
      <w:r w:rsidRPr="00472E51">
        <w:rPr>
          <w:highlight w:val="yellow"/>
          <w:rPrChange w:id="6" w:author="Victor Ordu" w:date="2019-03-20T13:59:00Z">
            <w:rPr/>
          </w:rPrChange>
        </w:rPr>
        <w:t xml:space="preserve"> structured professional development programmes and initiatives. It has become necessary to evolve a development and governance paradigm – unde</w:t>
      </w:r>
      <w:r w:rsidR="0012331A" w:rsidRPr="00472E51">
        <w:rPr>
          <w:highlight w:val="yellow"/>
          <w:rPrChange w:id="7" w:author="Victor Ordu" w:date="2019-03-20T13:59:00Z">
            <w:rPr/>
          </w:rPrChange>
        </w:rPr>
        <w:t>r</w:t>
      </w:r>
      <w:r w:rsidRPr="00472E51">
        <w:rPr>
          <w:highlight w:val="yellow"/>
          <w:rPrChange w:id="8" w:author="Victor Ordu" w:date="2019-03-20T13:59:00Z">
            <w:rPr/>
          </w:rPrChange>
        </w:rPr>
        <w:t xml:space="preserve">girded by genuine servant-leadership in the executive, legislative and judicial arms of </w:t>
      </w:r>
      <w:r w:rsidR="0012331A" w:rsidRPr="00472E51">
        <w:rPr>
          <w:highlight w:val="yellow"/>
          <w:rPrChange w:id="9" w:author="Victor Ordu" w:date="2019-03-20T13:59:00Z">
            <w:rPr/>
          </w:rPrChange>
        </w:rPr>
        <w:t>g</w:t>
      </w:r>
      <w:r w:rsidRPr="00472E51">
        <w:rPr>
          <w:highlight w:val="yellow"/>
          <w:rPrChange w:id="10" w:author="Victor Ordu" w:date="2019-03-20T13:59:00Z">
            <w:rPr/>
          </w:rPrChange>
        </w:rPr>
        <w:t xml:space="preserve">overnment – that </w:t>
      </w:r>
      <w:r w:rsidR="0012331A" w:rsidRPr="00472E51">
        <w:rPr>
          <w:highlight w:val="yellow"/>
          <w:rPrChange w:id="11" w:author="Victor Ordu" w:date="2019-03-20T13:59:00Z">
            <w:rPr/>
          </w:rPrChange>
        </w:rPr>
        <w:t>is i</w:t>
      </w:r>
      <w:r w:rsidRPr="00472E51">
        <w:rPr>
          <w:highlight w:val="yellow"/>
          <w:rPrChange w:id="12" w:author="Victor Ordu" w:date="2019-03-20T13:59:00Z">
            <w:rPr/>
          </w:rPrChange>
        </w:rPr>
        <w:t>mbued with a sense of mission. Engaging the machinery of government to achieve the cardinal objective of forging the institutional and inter</w:t>
      </w:r>
      <w:r w:rsidR="0012331A" w:rsidRPr="00472E51">
        <w:rPr>
          <w:highlight w:val="yellow"/>
          <w:rPrChange w:id="13" w:author="Victor Ordu" w:date="2019-03-20T13:59:00Z">
            <w:rPr/>
          </w:rPrChange>
        </w:rPr>
        <w:t>-</w:t>
      </w:r>
      <w:r w:rsidRPr="00472E51">
        <w:rPr>
          <w:highlight w:val="yellow"/>
          <w:rPrChange w:id="14" w:author="Victor Ordu" w:date="2019-03-20T13:59:00Z">
            <w:rPr/>
          </w:rPrChange>
        </w:rPr>
        <w:t xml:space="preserve">sectoral linkages that </w:t>
      </w:r>
      <w:r w:rsidR="0012331A" w:rsidRPr="00472E51">
        <w:rPr>
          <w:highlight w:val="yellow"/>
          <w:rPrChange w:id="15" w:author="Victor Ordu" w:date="2019-03-20T13:59:00Z">
            <w:rPr/>
          </w:rPrChange>
        </w:rPr>
        <w:t>facilitate</w:t>
      </w:r>
      <w:r w:rsidRPr="00472E51">
        <w:rPr>
          <w:highlight w:val="yellow"/>
          <w:rPrChange w:id="16" w:author="Victor Ordu" w:date="2019-03-20T13:59:00Z">
            <w:rPr/>
          </w:rPrChange>
        </w:rPr>
        <w:t xml:space="preserve"> the design and delivery of public policies that engender accelerated, </w:t>
      </w:r>
      <w:r w:rsidR="0012331A" w:rsidRPr="00472E51">
        <w:rPr>
          <w:highlight w:val="yellow"/>
          <w:rPrChange w:id="17" w:author="Victor Ordu" w:date="2019-03-20T13:59:00Z">
            <w:rPr/>
          </w:rPrChange>
        </w:rPr>
        <w:t>inclusive</w:t>
      </w:r>
      <w:r w:rsidRPr="00472E51">
        <w:rPr>
          <w:highlight w:val="yellow"/>
          <w:rPrChange w:id="18" w:author="Victor Ordu" w:date="2019-03-20T13:59:00Z">
            <w:rPr/>
          </w:rPrChange>
        </w:rPr>
        <w:t xml:space="preserve"> and </w:t>
      </w:r>
      <w:r w:rsidR="0012331A" w:rsidRPr="00472E51">
        <w:rPr>
          <w:highlight w:val="yellow"/>
          <w:rPrChange w:id="19" w:author="Victor Ordu" w:date="2019-03-20T13:59:00Z">
            <w:rPr/>
          </w:rPrChange>
        </w:rPr>
        <w:t>integrated</w:t>
      </w:r>
      <w:r w:rsidRPr="00472E51">
        <w:rPr>
          <w:highlight w:val="yellow"/>
          <w:rPrChange w:id="20" w:author="Victor Ordu" w:date="2019-03-20T13:59:00Z">
            <w:rPr/>
          </w:rPrChange>
        </w:rPr>
        <w:t xml:space="preserve"> economic development on a sustainable basis.</w:t>
      </w:r>
    </w:p>
    <w:p w:rsidR="00937D18" w:rsidRDefault="00937D18" w:rsidP="00052C8E">
      <w:pPr>
        <w:jc w:val="both"/>
      </w:pPr>
      <w:r>
        <w:t xml:space="preserve">SOGP draws its inspiration </w:t>
      </w:r>
      <w:del w:id="21" w:author="Victor Ordu" w:date="2019-03-20T14:00:00Z">
        <w:r w:rsidDel="00472E51">
          <w:delText xml:space="preserve">and operational strategy principally </w:delText>
        </w:r>
      </w:del>
      <w:r>
        <w:t xml:space="preserve">from </w:t>
      </w:r>
      <w:del w:id="22" w:author="Victor Ordu" w:date="2019-03-20T14:00:00Z">
        <w:r w:rsidDel="00472E51">
          <w:delText xml:space="preserve">a deep understanding of </w:delText>
        </w:r>
      </w:del>
      <w:r>
        <w:t xml:space="preserve">time-tested </w:t>
      </w:r>
      <w:del w:id="23" w:author="Victor Ordu" w:date="2019-03-20T14:00:00Z">
        <w:r w:rsidDel="00472E51">
          <w:delText xml:space="preserve">Christian </w:delText>
        </w:r>
      </w:del>
      <w:r>
        <w:t xml:space="preserve">archetypes </w:t>
      </w:r>
      <w:del w:id="24" w:author="Victor Ordu" w:date="2019-03-20T14:00:00Z">
        <w:r w:rsidDel="00472E51">
          <w:delText xml:space="preserve">and </w:delText>
        </w:r>
        <w:r w:rsidR="0012331A" w:rsidDel="00472E51">
          <w:delText xml:space="preserve">systems </w:delText>
        </w:r>
      </w:del>
      <w:r w:rsidR="0012331A">
        <w:t xml:space="preserve">that heralded the emergence of </w:t>
      </w:r>
      <w:del w:id="25" w:author="Victor Ordu" w:date="2019-03-20T14:00:00Z">
        <w:r w:rsidR="0012331A" w:rsidDel="00472E51">
          <w:delText>modern-day progressive</w:delText>
        </w:r>
      </w:del>
      <w:ins w:id="26" w:author="Victor Ordu" w:date="2019-03-20T14:01:00Z">
        <w:r w:rsidR="00472E51">
          <w:t>modern progressive</w:t>
        </w:r>
      </w:ins>
      <w:r w:rsidR="0012331A">
        <w:t xml:space="preserve"> nation</w:t>
      </w:r>
      <w:ins w:id="27" w:author="Victor Ordu" w:date="2019-03-20T14:00:00Z">
        <w:r w:rsidR="00472E51">
          <w:t>s</w:t>
        </w:r>
      </w:ins>
      <w:del w:id="28" w:author="Victor Ordu" w:date="2019-03-20T14:00:00Z">
        <w:r w:rsidR="0012331A" w:rsidDel="00472E51">
          <w:delText>-states</w:delText>
        </w:r>
      </w:del>
      <w:r w:rsidR="0012331A">
        <w:t xml:space="preserve">. </w:t>
      </w:r>
      <w:del w:id="29" w:author="Victor Ordu" w:date="2019-03-20T14:01:00Z">
        <w:r w:rsidR="0012331A" w:rsidDel="00800240">
          <w:delText xml:space="preserve">SOGP </w:delText>
        </w:r>
      </w:del>
      <w:ins w:id="30" w:author="Victor Ordu" w:date="2019-03-20T14:01:00Z">
        <w:r w:rsidR="00800240">
          <w:t>It</w:t>
        </w:r>
        <w:r w:rsidR="00800240">
          <w:t xml:space="preserve"> </w:t>
        </w:r>
      </w:ins>
      <w:r w:rsidR="0012331A">
        <w:t xml:space="preserve">aims to </w:t>
      </w:r>
      <w:del w:id="31" w:author="Victor Ordu" w:date="2019-03-20T14:01:00Z">
        <w:r w:rsidR="0012331A" w:rsidDel="00800240">
          <w:delText xml:space="preserve">be a vehicle to </w:delText>
        </w:r>
      </w:del>
      <w:r w:rsidR="0012331A">
        <w:t>prepare catalysts for social change and development that are patterned after key historical figures</w:t>
      </w:r>
      <w:del w:id="32" w:author="Victor Ordu" w:date="2019-03-20T14:01:00Z">
        <w:r w:rsidR="0012331A" w:rsidDel="00800240">
          <w:delText xml:space="preserve"> found in the ancient Scriptures</w:delText>
        </w:r>
      </w:del>
      <w:del w:id="33" w:author="Victor Ordu" w:date="2019-03-20T14:02:00Z">
        <w:r w:rsidR="0012331A" w:rsidDel="00800240">
          <w:delText>,</w:delText>
        </w:r>
      </w:del>
      <w:ins w:id="34" w:author="Victor Ordu" w:date="2019-03-20T14:02:00Z">
        <w:r w:rsidR="00800240">
          <w:t xml:space="preserve"> as</w:t>
        </w:r>
      </w:ins>
      <w:r w:rsidR="0012331A">
        <w:t xml:space="preserve"> </w:t>
      </w:r>
      <w:del w:id="35" w:author="Victor Ordu" w:date="2019-03-20T14:02:00Z">
        <w:r w:rsidR="0012331A" w:rsidDel="00800240">
          <w:delText xml:space="preserve">to be </w:delText>
        </w:r>
      </w:del>
      <w:r w:rsidR="0012331A">
        <w:t xml:space="preserve">exemplars of good leadership. Recognising Government as one of </w:t>
      </w:r>
      <w:ins w:id="36" w:author="Victor Ordu" w:date="2019-03-20T14:07:00Z">
        <w:r w:rsidR="00800240">
          <w:t>society</w:t>
        </w:r>
        <w:r w:rsidR="00800240">
          <w:t>’s</w:t>
        </w:r>
        <w:r w:rsidR="00800240" w:rsidDel="00800240">
          <w:t xml:space="preserve"> </w:t>
        </w:r>
      </w:ins>
      <w:del w:id="37" w:author="Victor Ordu" w:date="2019-03-20T14:07:00Z">
        <w:r w:rsidR="0012331A" w:rsidDel="00800240">
          <w:delText xml:space="preserve">the </w:delText>
        </w:r>
      </w:del>
      <w:del w:id="38" w:author="Victor Ordu" w:date="2019-03-20T14:06:00Z">
        <w:r w:rsidR="0012331A" w:rsidDel="00800240">
          <w:delText>Seven Pillars of Influence</w:delText>
        </w:r>
      </w:del>
      <w:ins w:id="39" w:author="Victor Ordu" w:date="2019-03-20T14:06:00Z">
        <w:r w:rsidR="00800240">
          <w:t>pillars of influence</w:t>
        </w:r>
      </w:ins>
      <w:del w:id="40" w:author="Victor Ordu" w:date="2019-03-20T14:07:00Z">
        <w:r w:rsidR="0012331A" w:rsidDel="00800240">
          <w:delText xml:space="preserve"> in </w:delText>
        </w:r>
      </w:del>
      <w:del w:id="41" w:author="Victor Ordu" w:date="2019-03-20T14:06:00Z">
        <w:r w:rsidR="0012331A" w:rsidDel="00800240">
          <w:delText>any society</w:delText>
        </w:r>
      </w:del>
      <w:r w:rsidR="0012331A">
        <w:t xml:space="preserve">, SOGP’s mandate </w:t>
      </w:r>
      <w:del w:id="42" w:author="Victor Ordu" w:date="2019-03-20T14:05:00Z">
        <w:r w:rsidR="0012331A" w:rsidDel="00800240">
          <w:delText>is to</w:delText>
        </w:r>
      </w:del>
      <w:ins w:id="43" w:author="Victor Ordu" w:date="2019-03-20T14:05:00Z">
        <w:r w:rsidR="00800240">
          <w:t>includes</w:t>
        </w:r>
      </w:ins>
      <w:del w:id="44" w:author="Victor Ordu" w:date="2019-03-20T14:05:00Z">
        <w:r w:rsidR="0012331A" w:rsidDel="00800240">
          <w:delText xml:space="preserve"> bridge he gab between Church and society,</w:delText>
        </w:r>
      </w:del>
      <w:r w:rsidR="0012331A">
        <w:t xml:space="preserve"> </w:t>
      </w:r>
      <w:ins w:id="45" w:author="Victor Ordu" w:date="2019-03-20T14:05:00Z">
        <w:r w:rsidR="00800240">
          <w:t>engaging</w:t>
        </w:r>
      </w:ins>
      <w:del w:id="46" w:author="Victor Ordu" w:date="2019-03-20T14:05:00Z">
        <w:r w:rsidR="0012331A" w:rsidDel="00800240">
          <w:delText>engage</w:delText>
        </w:r>
      </w:del>
      <w:r w:rsidR="0012331A">
        <w:t xml:space="preserve"> the tools of </w:t>
      </w:r>
      <w:r w:rsidR="00052C8E">
        <w:t>advocacy,</w:t>
      </w:r>
      <w:r w:rsidR="0012331A">
        <w:t xml:space="preserve"> </w:t>
      </w:r>
      <w:r w:rsidR="00052C8E">
        <w:t>monitoring,</w:t>
      </w:r>
      <w:r w:rsidR="0012331A">
        <w:t xml:space="preserve"> education and training for social, economic and national transformation.</w:t>
      </w:r>
    </w:p>
    <w:p w:rsidR="00052C8E" w:rsidRDefault="00052C8E" w:rsidP="00052C8E">
      <w:pPr>
        <w:jc w:val="both"/>
      </w:pPr>
      <w:commentRangeStart w:id="47"/>
      <w:r>
        <w:t xml:space="preserve">SOGP, through its programmes and </w:t>
      </w:r>
      <w:del w:id="48" w:author="Victor Ordu" w:date="2019-03-20T14:07:00Z">
        <w:r w:rsidDel="00800240">
          <w:delText>initiatives</w:delText>
        </w:r>
      </w:del>
      <w:ins w:id="49" w:author="Victor Ordu" w:date="2019-03-20T14:07:00Z">
        <w:r w:rsidR="00800240">
          <w:t>activities</w:t>
        </w:r>
      </w:ins>
      <w:r>
        <w:t xml:space="preserve">, seeks to prepare reform-spirited citizens, change agents and leaders and inculcate values of honesty, faithfulness, loyalty, patriotism, truthfulness, accountability, prudence and hard work in order to strengthen the moral fabric of society and boost ethical reorientation, good democratic and public governance in the nation. </w:t>
      </w:r>
      <w:commentRangeEnd w:id="47"/>
      <w:r w:rsidR="00800240">
        <w:rPr>
          <w:rStyle w:val="CommentReference"/>
        </w:rPr>
        <w:commentReference w:id="47"/>
      </w:r>
    </w:p>
    <w:p w:rsidR="00052C8E" w:rsidRDefault="00DD0850" w:rsidP="00052C8E">
      <w:pPr>
        <w:jc w:val="both"/>
      </w:pPr>
      <w:r>
        <w:t>S</w:t>
      </w:r>
      <w:r w:rsidR="00052C8E">
        <w:t>O</w:t>
      </w:r>
      <w:r>
        <w:t>G</w:t>
      </w:r>
      <w:r w:rsidR="00052C8E">
        <w:t>P will bridge on-going interventions by different institutions and platforms directed at enlightening, preparing, building capacities capabilities and understanding of public lead</w:t>
      </w:r>
      <w:r>
        <w:t>ership as well as the citizenry.</w:t>
      </w:r>
    </w:p>
    <w:p w:rsidR="00052C8E" w:rsidRDefault="00052C8E" w:rsidP="00052C8E">
      <w:pPr>
        <w:jc w:val="both"/>
      </w:pPr>
      <w:r>
        <w:t>The strategic direction for SOGP is provided by a Governing Council as well as The Thinkers Circle who are engaged in curating the programmes and initiatives of the institution.</w:t>
      </w:r>
    </w:p>
    <w:p w:rsidR="00052C8E" w:rsidRPr="00052C8E" w:rsidRDefault="00052C8E" w:rsidP="00052C8E">
      <w:pPr>
        <w:spacing w:after="0"/>
        <w:jc w:val="both"/>
        <w:rPr>
          <w:b/>
        </w:rPr>
      </w:pPr>
      <w:r w:rsidRPr="00052C8E">
        <w:rPr>
          <w:b/>
        </w:rPr>
        <w:t>VISION</w:t>
      </w:r>
    </w:p>
    <w:p w:rsidR="00052C8E" w:rsidRDefault="00052C8E" w:rsidP="00052C8E">
      <w:pPr>
        <w:jc w:val="both"/>
      </w:pPr>
      <w:r>
        <w:t>Raising kingdom minded people to influence the government and political sphere of society.</w:t>
      </w:r>
    </w:p>
    <w:p w:rsidR="00052C8E" w:rsidRPr="00052C8E" w:rsidRDefault="00052C8E" w:rsidP="00052C8E">
      <w:pPr>
        <w:spacing w:after="0"/>
        <w:jc w:val="both"/>
        <w:rPr>
          <w:b/>
        </w:rPr>
      </w:pPr>
      <w:r w:rsidRPr="00052C8E">
        <w:rPr>
          <w:b/>
        </w:rPr>
        <w:t>MISSION</w:t>
      </w:r>
    </w:p>
    <w:p w:rsidR="00052C8E" w:rsidRDefault="00052C8E" w:rsidP="00052C8E">
      <w:pPr>
        <w:jc w:val="both"/>
      </w:pPr>
      <w:r>
        <w:t>Design and deliver educational and professional development programmes in leadership, politics, public policy, public management, international relations and development for emerging and succeeding generations of African leaders in the public and private sector empowering them to engage in all domains of government of government and governance to deliver economic prosperity and unleash the creative capacities of the citizenry for a secure and sustainable future through global partnerships.</w:t>
      </w:r>
    </w:p>
    <w:sectPr w:rsidR="00052C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Victor Ordu" w:date="2019-03-20T14:08:00Z" w:initials="A">
    <w:p w:rsidR="00800240" w:rsidRDefault="00800240">
      <w:pPr>
        <w:pStyle w:val="CommentText"/>
      </w:pPr>
      <w:r>
        <w:rPr>
          <w:rStyle w:val="CommentReference"/>
        </w:rPr>
        <w:annotationRef/>
      </w:r>
      <w:r>
        <w:t>As introduction for “Activities” section.</w:t>
      </w:r>
      <w:bookmarkStart w:id="50" w:name="_GoBack"/>
      <w:bookmarkEnd w:id="50"/>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D18"/>
    <w:rsid w:val="00052C8E"/>
    <w:rsid w:val="0012331A"/>
    <w:rsid w:val="00472E51"/>
    <w:rsid w:val="00621BC9"/>
    <w:rsid w:val="00780192"/>
    <w:rsid w:val="007C3FFD"/>
    <w:rsid w:val="00800240"/>
    <w:rsid w:val="008318F5"/>
    <w:rsid w:val="00937D18"/>
    <w:rsid w:val="00B8649F"/>
    <w:rsid w:val="00DD0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E51"/>
    <w:rPr>
      <w:rFonts w:ascii="Tahoma" w:hAnsi="Tahoma" w:cs="Tahoma"/>
      <w:sz w:val="16"/>
      <w:szCs w:val="16"/>
    </w:rPr>
  </w:style>
  <w:style w:type="character" w:styleId="CommentReference">
    <w:name w:val="annotation reference"/>
    <w:basedOn w:val="DefaultParagraphFont"/>
    <w:uiPriority w:val="99"/>
    <w:semiHidden/>
    <w:unhideWhenUsed/>
    <w:rsid w:val="00800240"/>
    <w:rPr>
      <w:sz w:val="16"/>
      <w:szCs w:val="16"/>
    </w:rPr>
  </w:style>
  <w:style w:type="paragraph" w:styleId="CommentText">
    <w:name w:val="annotation text"/>
    <w:basedOn w:val="Normal"/>
    <w:link w:val="CommentTextChar"/>
    <w:uiPriority w:val="99"/>
    <w:semiHidden/>
    <w:unhideWhenUsed/>
    <w:rsid w:val="00800240"/>
    <w:pPr>
      <w:spacing w:line="240" w:lineRule="auto"/>
    </w:pPr>
    <w:rPr>
      <w:sz w:val="20"/>
      <w:szCs w:val="20"/>
    </w:rPr>
  </w:style>
  <w:style w:type="character" w:customStyle="1" w:styleId="CommentTextChar">
    <w:name w:val="Comment Text Char"/>
    <w:basedOn w:val="DefaultParagraphFont"/>
    <w:link w:val="CommentText"/>
    <w:uiPriority w:val="99"/>
    <w:semiHidden/>
    <w:rsid w:val="00800240"/>
    <w:rPr>
      <w:sz w:val="20"/>
      <w:szCs w:val="20"/>
    </w:rPr>
  </w:style>
  <w:style w:type="paragraph" w:styleId="CommentSubject">
    <w:name w:val="annotation subject"/>
    <w:basedOn w:val="CommentText"/>
    <w:next w:val="CommentText"/>
    <w:link w:val="CommentSubjectChar"/>
    <w:uiPriority w:val="99"/>
    <w:semiHidden/>
    <w:unhideWhenUsed/>
    <w:rsid w:val="00800240"/>
    <w:rPr>
      <w:b/>
      <w:bCs/>
    </w:rPr>
  </w:style>
  <w:style w:type="character" w:customStyle="1" w:styleId="CommentSubjectChar">
    <w:name w:val="Comment Subject Char"/>
    <w:basedOn w:val="CommentTextChar"/>
    <w:link w:val="CommentSubject"/>
    <w:uiPriority w:val="99"/>
    <w:semiHidden/>
    <w:rsid w:val="0080024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E51"/>
    <w:rPr>
      <w:rFonts w:ascii="Tahoma" w:hAnsi="Tahoma" w:cs="Tahoma"/>
      <w:sz w:val="16"/>
      <w:szCs w:val="16"/>
    </w:rPr>
  </w:style>
  <w:style w:type="character" w:styleId="CommentReference">
    <w:name w:val="annotation reference"/>
    <w:basedOn w:val="DefaultParagraphFont"/>
    <w:uiPriority w:val="99"/>
    <w:semiHidden/>
    <w:unhideWhenUsed/>
    <w:rsid w:val="00800240"/>
    <w:rPr>
      <w:sz w:val="16"/>
      <w:szCs w:val="16"/>
    </w:rPr>
  </w:style>
  <w:style w:type="paragraph" w:styleId="CommentText">
    <w:name w:val="annotation text"/>
    <w:basedOn w:val="Normal"/>
    <w:link w:val="CommentTextChar"/>
    <w:uiPriority w:val="99"/>
    <w:semiHidden/>
    <w:unhideWhenUsed/>
    <w:rsid w:val="00800240"/>
    <w:pPr>
      <w:spacing w:line="240" w:lineRule="auto"/>
    </w:pPr>
    <w:rPr>
      <w:sz w:val="20"/>
      <w:szCs w:val="20"/>
    </w:rPr>
  </w:style>
  <w:style w:type="character" w:customStyle="1" w:styleId="CommentTextChar">
    <w:name w:val="Comment Text Char"/>
    <w:basedOn w:val="DefaultParagraphFont"/>
    <w:link w:val="CommentText"/>
    <w:uiPriority w:val="99"/>
    <w:semiHidden/>
    <w:rsid w:val="00800240"/>
    <w:rPr>
      <w:sz w:val="20"/>
      <w:szCs w:val="20"/>
    </w:rPr>
  </w:style>
  <w:style w:type="paragraph" w:styleId="CommentSubject">
    <w:name w:val="annotation subject"/>
    <w:basedOn w:val="CommentText"/>
    <w:next w:val="CommentText"/>
    <w:link w:val="CommentSubjectChar"/>
    <w:uiPriority w:val="99"/>
    <w:semiHidden/>
    <w:unhideWhenUsed/>
    <w:rsid w:val="00800240"/>
    <w:rPr>
      <w:b/>
      <w:bCs/>
    </w:rPr>
  </w:style>
  <w:style w:type="character" w:customStyle="1" w:styleId="CommentSubjectChar">
    <w:name w:val="Comment Subject Char"/>
    <w:basedOn w:val="CommentTextChar"/>
    <w:link w:val="CommentSubject"/>
    <w:uiPriority w:val="99"/>
    <w:semiHidden/>
    <w:rsid w:val="008002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Ordu</dc:creator>
  <cp:lastModifiedBy>Victor Ordu</cp:lastModifiedBy>
  <cp:revision>3</cp:revision>
  <cp:lastPrinted>2019-01-20T22:13:00Z</cp:lastPrinted>
  <dcterms:created xsi:type="dcterms:W3CDTF">2019-01-20T21:35:00Z</dcterms:created>
  <dcterms:modified xsi:type="dcterms:W3CDTF">2019-03-20T14:08:00Z</dcterms:modified>
</cp:coreProperties>
</file>